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0" w:leader="none"/>
        </w:tabs>
        <w:jc w:val="center"/>
        <w:rPr>
          <w:b/>
          <w:b/>
          <w:sz w:val="28"/>
        </w:rPr>
      </w:pPr>
      <w:r>
        <w:rPr>
          <w:b/>
          <w:sz w:val="28"/>
        </w:rPr>
        <w:t>MEMORANDUM OF UNDERSTANDING</w:t>
      </w:r>
    </w:p>
    <w:p>
      <w:pPr>
        <w:pStyle w:val="Normal"/>
        <w:tabs>
          <w:tab w:val="clear" w:pos="720"/>
          <w:tab w:val="left" w:pos="0" w:leader="none"/>
        </w:tabs>
        <w:jc w:val="center"/>
        <w:rPr>
          <w:b/>
          <w:b/>
          <w:sz w:val="28"/>
        </w:rPr>
      </w:pPr>
      <w:r>
        <w:rPr>
          <w:b/>
          <w:sz w:val="28"/>
        </w:rPr>
      </w:r>
    </w:p>
    <w:p>
      <w:pPr>
        <w:pStyle w:val="Normal"/>
        <w:tabs>
          <w:tab w:val="clear" w:pos="720"/>
          <w:tab w:val="left" w:pos="0" w:leader="none"/>
        </w:tabs>
        <w:jc w:val="center"/>
        <w:rPr>
          <w:b/>
          <w:b/>
          <w:sz w:val="28"/>
        </w:rPr>
      </w:pPr>
      <w:r>
        <w:rPr>
          <w:b/>
          <w:sz w:val="28"/>
        </w:rPr>
        <w:t>FOR</w:t>
      </w:r>
    </w:p>
    <w:p>
      <w:pPr>
        <w:pStyle w:val="Normal"/>
        <w:tabs>
          <w:tab w:val="clear" w:pos="720"/>
          <w:tab w:val="left" w:pos="0" w:leader="none"/>
        </w:tabs>
        <w:jc w:val="center"/>
        <w:rPr>
          <w:b/>
          <w:b/>
          <w:sz w:val="28"/>
        </w:rPr>
      </w:pPr>
      <w:r>
        <w:rPr>
          <w:b/>
          <w:sz w:val="28"/>
        </w:rPr>
      </w:r>
    </w:p>
    <w:p>
      <w:pPr>
        <w:pStyle w:val="Titolo1"/>
        <w:tabs>
          <w:tab w:val="clear" w:pos="720"/>
          <w:tab w:val="left" w:pos="0" w:leader="none"/>
        </w:tabs>
        <w:rPr>
          <w:sz w:val="28"/>
        </w:rPr>
      </w:pPr>
      <w:r>
        <w:rPr>
          <w:sz w:val="28"/>
        </w:rPr>
        <w:t>POTATOLK</w:t>
      </w:r>
    </w:p>
    <w:p>
      <w:pPr>
        <w:pStyle w:val="Normal"/>
        <w:tabs>
          <w:tab w:val="clear" w:pos="720"/>
          <w:tab w:val="left" w:pos="0" w:leader="none"/>
        </w:tabs>
        <w:jc w:val="both"/>
        <w:rPr/>
      </w:pPr>
      <w:r>
        <w:rPr/>
      </w:r>
    </w:p>
    <w:p>
      <w:pPr>
        <w:pStyle w:val="Normal"/>
        <w:numPr>
          <w:ilvl w:val="0"/>
          <w:numId w:val="4"/>
        </w:numPr>
        <w:tabs>
          <w:tab w:val="clear" w:pos="720"/>
          <w:tab w:val="left" w:pos="0" w:leader="none"/>
        </w:tabs>
        <w:rPr>
          <w:b/>
          <w:b/>
        </w:rPr>
      </w:pPr>
      <w:r>
        <w:rPr>
          <w:b/>
        </w:rPr>
        <w:t xml:space="preserve">        </w:t>
      </w:r>
      <w:r>
        <w:rPr>
          <w:b/>
        </w:rPr>
        <w:t>Purpose</w:t>
      </w:r>
    </w:p>
    <w:p>
      <w:pPr>
        <w:pStyle w:val="Normal"/>
        <w:tabs>
          <w:tab w:val="clear" w:pos="720"/>
          <w:tab w:val="left" w:pos="0" w:leader="none"/>
        </w:tabs>
        <w:rPr>
          <w:b/>
          <w:b/>
        </w:rPr>
      </w:pPr>
      <w:r>
        <w:rPr>
          <w:b/>
        </w:rPr>
      </w:r>
    </w:p>
    <w:p>
      <w:pPr>
        <w:pStyle w:val="Normal"/>
        <w:tabs>
          <w:tab w:val="clear" w:pos="720"/>
          <w:tab w:val="left" w:pos="0" w:leader="none"/>
        </w:tabs>
        <w:ind w:left="720" w:hanging="0"/>
        <w:rPr/>
      </w:pPr>
      <w:r>
        <w:rPr/>
        <w:t xml:space="preserve">The purpose of this Memorandum of Understanding (MOU) is to serve as a written understanding between Federal Communications Commission and the </w:t>
      </w:r>
      <w:r>
        <w:rPr>
          <w:u w:val="single"/>
        </w:rPr>
        <w:t>Federal Agency offering services.</w:t>
      </w:r>
      <w:r>
        <w:rPr/>
        <w:t xml:space="preserve">  This MOU documents the responsibilities of the principal organizations involved in the deployment of </w:t>
      </w:r>
      <w:r>
        <w:rPr/>
        <w:t>POTATOLK.</w:t>
      </w:r>
    </w:p>
    <w:p>
      <w:pPr>
        <w:pStyle w:val="Normal"/>
        <w:tabs>
          <w:tab w:val="clear" w:pos="720"/>
          <w:tab w:val="left" w:pos="0" w:leader="none"/>
        </w:tabs>
        <w:rPr>
          <w:b/>
          <w:b/>
          <w:u w:val="single"/>
        </w:rPr>
      </w:pPr>
      <w:r>
        <w:rPr>
          <w:b/>
        </w:rPr>
        <w:t>2.</w:t>
        <w:tab/>
        <w:t>Objectives, Scope, and Major Activities</w:t>
      </w:r>
    </w:p>
    <w:p>
      <w:pPr>
        <w:pStyle w:val="Normal"/>
        <w:tabs>
          <w:tab w:val="clear" w:pos="720"/>
          <w:tab w:val="left" w:pos="0" w:leader="none"/>
        </w:tabs>
        <w:rPr>
          <w:b/>
          <w:b/>
          <w:u w:val="single"/>
        </w:rPr>
      </w:pPr>
      <w:r>
        <w:rPr>
          <w:b/>
          <w:u w:val="single"/>
        </w:rPr>
      </w:r>
    </w:p>
    <w:p>
      <w:pPr>
        <w:pStyle w:val="Normal"/>
        <w:numPr>
          <w:ilvl w:val="0"/>
          <w:numId w:val="5"/>
        </w:numPr>
        <w:tabs>
          <w:tab w:val="clear" w:pos="720"/>
          <w:tab w:val="left" w:pos="0" w:leader="none"/>
          <w:tab w:val="left" w:pos="1080" w:leader="none"/>
        </w:tabs>
        <w:ind w:left="1080" w:hanging="360"/>
        <w:rPr/>
      </w:pPr>
      <w:r>
        <w:rPr>
          <w:b/>
        </w:rPr>
        <w:t>Objective:</w:t>
      </w:r>
      <w:r>
        <w:rPr/>
        <w:t xml:space="preserve"> The objective of </w:t>
      </w:r>
      <w:r>
        <w:rPr>
          <w:u w:val="single"/>
        </w:rPr>
        <w:t>POTATOLK</w:t>
      </w:r>
      <w:r>
        <w:rPr/>
        <w:t xml:space="preserve"> is to </w:t>
      </w:r>
      <w:r>
        <w:rPr/>
        <w:t>provide a service that can permit to 2 people to chat so send messages between them.</w:t>
      </w:r>
    </w:p>
    <w:p>
      <w:pPr>
        <w:pStyle w:val="Normal"/>
        <w:tabs>
          <w:tab w:val="clear" w:pos="720"/>
          <w:tab w:val="left" w:pos="0" w:leader="none"/>
        </w:tabs>
        <w:ind w:left="720" w:hanging="0"/>
        <w:rPr/>
      </w:pPr>
      <w:r>
        <w:rPr/>
      </w:r>
    </w:p>
    <w:p>
      <w:pPr>
        <w:pStyle w:val="Normal"/>
        <w:numPr>
          <w:ilvl w:val="0"/>
          <w:numId w:val="9"/>
        </w:numPr>
        <w:tabs>
          <w:tab w:val="clear" w:pos="720"/>
          <w:tab w:val="left" w:pos="0" w:leader="none"/>
          <w:tab w:val="left" w:pos="1080" w:leader="none"/>
        </w:tabs>
        <w:ind w:left="1080" w:hanging="360"/>
        <w:rPr/>
      </w:pPr>
      <w:r>
        <w:rPr>
          <w:b/>
        </w:rPr>
        <w:t>Scope:</w:t>
      </w:r>
      <w:r>
        <w:rPr/>
        <w:t xml:space="preserve"> The scope of </w:t>
      </w:r>
      <w:r>
        <w:rPr>
          <w:u w:val="single"/>
        </w:rPr>
        <w:t>POTATOLK</w:t>
      </w:r>
      <w:r>
        <w:rPr/>
        <w:t xml:space="preserve"> is to support </w:t>
      </w:r>
      <w:r>
        <w:rPr/>
        <w:t>sending messages and information between two potatolk client or other types of clients that work with the API Server</w:t>
      </w:r>
      <w:r>
        <w:rPr/>
        <w:t xml:space="preserve">. </w:t>
      </w:r>
      <w:r>
        <w:rPr>
          <w:u w:val="single"/>
        </w:rPr>
        <w:t>POTATOLK</w:t>
      </w:r>
      <w:r>
        <w:rPr/>
        <w:t xml:space="preserve"> establishes the means and a standard for integrating existing, developing, and future.  </w:t>
      </w:r>
      <w:r>
        <w:rPr>
          <w:u w:val="single"/>
        </w:rPr>
        <w:t>POTATOLK</w:t>
      </w:r>
      <w:r>
        <w:rPr/>
        <w:t xml:space="preserve"> will provide seamless, integrated, automated </w:t>
      </w:r>
      <w:r>
        <w:rPr>
          <w:u w:val="single"/>
        </w:rPr>
        <w:t>information type</w:t>
      </w:r>
      <w:r>
        <w:rPr/>
        <w:t xml:space="preserve"> information addressing all functional areas including </w:t>
      </w:r>
      <w:r>
        <w:rPr>
          <w:u w:val="single"/>
        </w:rPr>
        <w:t>list functional areas (e.g. FOD, IT, HRM, etc.)</w:t>
      </w:r>
      <w:r>
        <w:rPr/>
        <w:t>.</w:t>
      </w:r>
    </w:p>
    <w:p>
      <w:pPr>
        <w:pStyle w:val="Normal"/>
        <w:tabs>
          <w:tab w:val="clear" w:pos="720"/>
          <w:tab w:val="left" w:pos="0" w:leader="none"/>
        </w:tabs>
        <w:ind w:left="720" w:hanging="0"/>
        <w:rPr/>
      </w:pPr>
      <w:r>
        <w:rPr/>
      </w:r>
    </w:p>
    <w:p>
      <w:pPr>
        <w:pStyle w:val="Normal"/>
        <w:numPr>
          <w:ilvl w:val="0"/>
          <w:numId w:val="6"/>
        </w:numPr>
        <w:tabs>
          <w:tab w:val="clear" w:pos="720"/>
          <w:tab w:val="left" w:pos="0" w:leader="none"/>
          <w:tab w:val="left" w:pos="1080" w:leader="none"/>
        </w:tabs>
        <w:ind w:left="1080" w:hanging="360"/>
        <w:rPr/>
      </w:pPr>
      <w:r>
        <w:rPr>
          <w:b/>
        </w:rPr>
        <w:t>Major Activities:</w:t>
      </w:r>
      <w:r>
        <w:rPr/>
        <w:t xml:space="preserve"> The major activities of this system will be to manage </w:t>
      </w:r>
      <w:r>
        <w:rPr/>
        <w:t>POTATOLK</w:t>
      </w:r>
      <w:r>
        <w:rPr/>
        <w:t xml:space="preserve"> in accordance with </w:t>
      </w:r>
      <w:r>
        <w:rPr/>
        <w:t>ITI G.Marconi</w:t>
      </w:r>
      <w:r>
        <w:rPr>
          <w:u w:val="single"/>
        </w:rPr>
        <w:t>,</w:t>
      </w:r>
      <w:r>
        <w:rPr/>
        <w:t xml:space="preserve"> FCC Computer Security Program Directive, FCC Instruction 1479.2</w:t>
      </w:r>
      <w:ins w:id="0" w:author="Greg Wolford" w:date="1996-07-31T11:09:00Z">
        <w:r>
          <w:rPr/>
          <w:t xml:space="preserve"> and </w:t>
        </w:r>
      </w:ins>
      <w:r>
        <w:rPr/>
        <w:t>other relevant FCC guidance</w:t>
      </w:r>
      <w:ins w:id="1" w:author="Greg Wolford" w:date="1996-07-31T11:09:00Z">
        <w:r>
          <w:rPr/>
          <w:t>.</w:t>
        </w:r>
      </w:ins>
      <w:del w:id="2" w:author="Greg Wolford" w:date="1996-07-31T11:10:00Z">
        <w:r>
          <w:rPr/>
          <w:delText>I</w:delText>
        </w:r>
      </w:del>
      <w:del w:id="3" w:author="HSC-YA" w:date="1996-07-15T19:04:00Z">
        <w:r>
          <w:rPr/>
          <w:delText>DODI</w:delText>
        </w:r>
      </w:del>
      <w:del w:id="4" w:author="Greg Wolford" w:date="1996-07-31T11:10:00Z">
        <w:r>
          <w:rPr/>
          <w:delText xml:space="preserve"> 5000.2 principles.</w:delText>
        </w:r>
      </w:del>
      <w:r>
        <w:rPr/>
        <w:t xml:space="preserve">  The FCC </w:t>
      </w:r>
      <w:del w:id="5" w:author="Greg Wolford" w:date="1996-07-24T14:15:00Z">
        <w:r>
          <w:rPr/>
          <w:delText xml:space="preserve">ject </w:delText>
        </w:r>
      </w:del>
      <w:r>
        <w:rPr/>
        <w:t xml:space="preserve">system custodian will ensure that the system, designing and engineering concept, architectural and interface baselines and interoperability at all levels is consistent with FCC policies, including the System Development Life Cycle (SDLC) and change management processes. </w:t>
      </w:r>
    </w:p>
    <w:p>
      <w:pPr>
        <w:pStyle w:val="Normal"/>
        <w:tabs>
          <w:tab w:val="clear" w:pos="720"/>
          <w:tab w:val="left" w:pos="0" w:leader="none"/>
        </w:tabs>
        <w:rPr/>
      </w:pPr>
      <w:r>
        <w:rPr/>
      </w:r>
    </w:p>
    <w:p>
      <w:pPr>
        <w:pStyle w:val="Normal"/>
        <w:tabs>
          <w:tab w:val="clear" w:pos="720"/>
          <w:tab w:val="left" w:pos="0" w:leader="none"/>
        </w:tabs>
        <w:rPr>
          <w:b/>
          <w:b/>
        </w:rPr>
      </w:pPr>
      <w:r>
        <w:rPr>
          <w:b/>
        </w:rPr>
        <w:t>3.</w:t>
        <w:tab/>
        <w:t>Responsibilities</w:t>
      </w:r>
    </w:p>
    <w:p>
      <w:pPr>
        <w:pStyle w:val="Intestazione"/>
        <w:tabs>
          <w:tab w:val="clear" w:pos="4320"/>
          <w:tab w:val="clear" w:pos="8640"/>
          <w:tab w:val="left" w:pos="0" w:leader="none"/>
        </w:tabs>
        <w:rPr/>
      </w:pPr>
      <w:r>
        <w:rPr/>
      </w:r>
    </w:p>
    <w:p>
      <w:pPr>
        <w:pStyle w:val="Normal"/>
        <w:numPr>
          <w:ilvl w:val="0"/>
          <w:numId w:val="10"/>
        </w:numPr>
        <w:tabs>
          <w:tab w:val="clear" w:pos="720"/>
          <w:tab w:val="left" w:pos="0" w:leader="none"/>
          <w:tab w:val="left" w:pos="1080" w:leader="none"/>
        </w:tabs>
        <w:ind w:left="1080" w:hanging="360"/>
        <w:rPr/>
      </w:pPr>
      <w:r>
        <w:rPr>
          <w:b/>
        </w:rPr>
        <w:t>Federal Communications Commission (FCC)</w:t>
      </w:r>
    </w:p>
    <w:p>
      <w:pPr>
        <w:pStyle w:val="Normal"/>
        <w:tabs>
          <w:tab w:val="clear" w:pos="720"/>
          <w:tab w:val="left" w:pos="0" w:leader="none"/>
        </w:tabs>
        <w:ind w:left="1080" w:hanging="0"/>
        <w:rPr/>
      </w:pPr>
      <w:r>
        <w:rPr/>
      </w:r>
    </w:p>
    <w:p>
      <w:pPr>
        <w:pStyle w:val="Normal"/>
        <w:tabs>
          <w:tab w:val="clear" w:pos="720"/>
          <w:tab w:val="left" w:pos="0" w:leader="none"/>
        </w:tabs>
        <w:ind w:left="1080" w:hanging="0"/>
        <w:rPr/>
      </w:pPr>
      <w:r>
        <w:rPr/>
        <w:t xml:space="preserve">As the principal FCC representative for the </w:t>
      </w:r>
      <w:bookmarkStart w:id="0" w:name="__DdeLink__24_2290649680"/>
      <w:r>
        <w:rPr>
          <w:u w:val="single"/>
        </w:rPr>
        <w:t>POTATOLK</w:t>
      </w:r>
      <w:bookmarkEnd w:id="0"/>
      <w:r>
        <w:rPr/>
        <w:t xml:space="preserve"> functional area, the </w:t>
      </w:r>
      <w:r>
        <w:rPr>
          <w:u w:val="single"/>
        </w:rPr>
        <w:t>Team3</w:t>
      </w:r>
      <w:r>
        <w:rPr/>
        <w:t xml:space="preserve"> is the proponent for the </w:t>
      </w:r>
      <w:r>
        <w:rPr>
          <w:u w:val="single"/>
        </w:rPr>
        <w:t>POTATOLK</w:t>
      </w:r>
      <w:r>
        <w:rPr/>
        <w:t xml:space="preserve"> and is ultimately responsible for review and validation of the system documentation and proposed system modifications.  In addition, the </w:t>
      </w:r>
      <w:r>
        <w:rPr/>
        <w:t xml:space="preserve">Team 3 </w:t>
      </w:r>
      <w:r>
        <w:rPr/>
        <w:t>will:</w:t>
      </w:r>
    </w:p>
    <w:p>
      <w:pPr>
        <w:pStyle w:val="Normal"/>
        <w:tabs>
          <w:tab w:val="clear" w:pos="720"/>
          <w:tab w:val="left" w:pos="0" w:leader="none"/>
        </w:tabs>
        <w:ind w:left="1080" w:hanging="0"/>
        <w:rPr/>
      </w:pPr>
      <w:r>
        <w:rPr/>
      </w:r>
    </w:p>
    <w:p>
      <w:pPr>
        <w:pStyle w:val="Normal"/>
        <w:numPr>
          <w:ilvl w:val="0"/>
          <w:numId w:val="8"/>
        </w:numPr>
        <w:tabs>
          <w:tab w:val="clear" w:pos="720"/>
          <w:tab w:val="left" w:pos="0" w:leader="none"/>
          <w:tab w:val="left" w:pos="1440" w:leader="none"/>
        </w:tabs>
        <w:ind w:left="1440" w:hanging="360"/>
        <w:rPr/>
      </w:pPr>
      <w:r>
        <w:rPr/>
        <w:t>Seek support for, program for, budget, and provide the funding necessary for successful integration of the system, including all necessary information assurance, data and computer security requirements;</w:t>
      </w:r>
    </w:p>
    <w:p>
      <w:pPr>
        <w:pStyle w:val="Normal"/>
        <w:numPr>
          <w:ilvl w:val="0"/>
          <w:numId w:val="8"/>
        </w:numPr>
        <w:tabs>
          <w:tab w:val="clear" w:pos="720"/>
          <w:tab w:val="left" w:pos="0" w:leader="none"/>
          <w:tab w:val="left" w:pos="1440" w:leader="none"/>
        </w:tabs>
        <w:ind w:left="1440" w:hanging="360"/>
        <w:rPr/>
      </w:pPr>
      <w:r>
        <w:rPr/>
        <w:t>Ensure that appropriate ITC program managers and the Customer Service Representative are kept appraised of any planned or proposed system modifications so that adequate time for consideration can be offered to the system;</w:t>
      </w:r>
    </w:p>
    <w:p>
      <w:pPr>
        <w:pStyle w:val="Normal"/>
        <w:numPr>
          <w:ilvl w:val="0"/>
          <w:numId w:val="8"/>
        </w:numPr>
        <w:tabs>
          <w:tab w:val="clear" w:pos="720"/>
          <w:tab w:val="left" w:pos="0" w:leader="none"/>
          <w:tab w:val="left" w:pos="1440" w:leader="none"/>
        </w:tabs>
        <w:ind w:left="1440" w:hanging="360"/>
        <w:rPr/>
      </w:pPr>
      <w:r>
        <w:rPr/>
        <w:t xml:space="preserve">Ensure that required </w:t>
      </w:r>
      <w:del w:id="6" w:author="Greg Wolford" w:date="1996-08-30T13:10:00Z">
        <w:r>
          <w:rPr/>
          <w:delText xml:space="preserve"> of a</w:delText>
        </w:r>
      </w:del>
      <w:r>
        <w:rPr/>
        <w:t xml:space="preserve">strategic </w:t>
      </w:r>
      <w:ins w:id="7" w:author="Greg Wolford" w:date="1996-08-30T13:10:00Z">
        <w:r>
          <w:rPr/>
          <w:t>function</w:t>
        </w:r>
      </w:ins>
      <w:r>
        <w:rPr/>
        <w:t>al</w:t>
      </w:r>
      <w:ins w:id="8" w:author="Greg Wolford" w:date="1996-08-30T13:10:00Z">
        <w:r>
          <w:rPr/>
          <w:t xml:space="preserve"> plan for </w:t>
        </w:r>
      </w:ins>
      <w:r>
        <w:rPr>
          <w:u w:val="single"/>
        </w:rPr>
        <w:t>POTATOLK</w:t>
      </w:r>
      <w:r>
        <w:rPr/>
        <w:t xml:space="preserve"> are developed;</w:t>
      </w:r>
    </w:p>
    <w:p>
      <w:pPr>
        <w:pStyle w:val="Normal"/>
        <w:numPr>
          <w:ilvl w:val="0"/>
          <w:numId w:val="8"/>
        </w:numPr>
        <w:tabs>
          <w:tab w:val="clear" w:pos="720"/>
          <w:tab w:val="left" w:pos="0" w:leader="none"/>
          <w:tab w:val="left" w:pos="1440" w:leader="none"/>
        </w:tabs>
        <w:ind w:left="1440" w:hanging="360"/>
        <w:rPr/>
      </w:pPr>
      <w:r>
        <w:rPr/>
        <w:t>Provide all required information pertaining to the system, its characteristics and configuration to allow FCC personnel to classify the system as required by OMB Circular A-130, Appendix III and other Federal mandates;</w:t>
      </w:r>
    </w:p>
    <w:p>
      <w:pPr>
        <w:pStyle w:val="Normal"/>
        <w:numPr>
          <w:ilvl w:val="0"/>
          <w:numId w:val="8"/>
        </w:numPr>
        <w:tabs>
          <w:tab w:val="clear" w:pos="720"/>
          <w:tab w:val="left" w:pos="0" w:leader="none"/>
          <w:tab w:val="left" w:pos="1440" w:leader="none"/>
        </w:tabs>
        <w:ind w:left="1440" w:hanging="360"/>
        <w:rPr/>
      </w:pPr>
      <w:r>
        <w:rPr/>
        <w:t>Ensure compliance with all applicable Federal mandates with regard to computer-based system usage; and</w:t>
      </w:r>
    </w:p>
    <w:p>
      <w:pPr>
        <w:pStyle w:val="Normal"/>
        <w:numPr>
          <w:ilvl w:val="0"/>
          <w:numId w:val="8"/>
        </w:numPr>
        <w:tabs>
          <w:tab w:val="clear" w:pos="720"/>
          <w:tab w:val="left" w:pos="0" w:leader="none"/>
          <w:tab w:val="left" w:pos="1440" w:leader="none"/>
        </w:tabs>
        <w:ind w:left="1440" w:hanging="360"/>
        <w:rPr/>
      </w:pPr>
      <w:r>
        <w:rPr/>
        <w:t xml:space="preserve">Sign this agreement and act in the best interest of the FCC to ensure continued availability and integrity of </w:t>
      </w:r>
      <w:r>
        <w:rPr>
          <w:u w:val="single"/>
        </w:rPr>
        <w:t>POTATOLK</w:t>
      </w:r>
      <w:r>
        <w:rPr/>
        <w:t xml:space="preserve"> and associated data.</w:t>
      </w:r>
    </w:p>
    <w:p>
      <w:pPr>
        <w:pStyle w:val="Intestazione"/>
        <w:tabs>
          <w:tab w:val="clear" w:pos="4320"/>
          <w:tab w:val="clear" w:pos="8640"/>
          <w:tab w:val="left" w:pos="0" w:leader="none"/>
        </w:tabs>
        <w:rPr/>
      </w:pPr>
      <w:r>
        <w:rPr/>
      </w:r>
    </w:p>
    <w:p>
      <w:pPr>
        <w:pStyle w:val="Normal"/>
        <w:tabs>
          <w:tab w:val="clear" w:pos="720"/>
          <w:tab w:val="left" w:pos="0" w:leader="none"/>
          <w:tab w:val="left" w:pos="1080" w:leader="none"/>
        </w:tabs>
        <w:ind w:left="1080" w:hanging="360"/>
        <w:rPr>
          <w:b/>
          <w:b/>
        </w:rPr>
      </w:pPr>
      <w:r>
        <w:rPr>
          <w:b/>
        </w:rPr>
      </w:r>
    </w:p>
    <w:p>
      <w:pPr>
        <w:pStyle w:val="Normal"/>
        <w:tabs>
          <w:tab w:val="clear" w:pos="720"/>
          <w:tab w:val="left" w:pos="0" w:leader="none"/>
          <w:tab w:val="left" w:pos="1080" w:leader="none"/>
        </w:tabs>
        <w:ind w:left="1080" w:hanging="360"/>
        <w:rPr>
          <w:b/>
          <w:b/>
        </w:rPr>
      </w:pPr>
      <w:r>
        <w:rPr>
          <w:b/>
        </w:rPr>
      </w:r>
    </w:p>
    <w:p>
      <w:pPr>
        <w:pStyle w:val="Normal"/>
        <w:numPr>
          <w:ilvl w:val="0"/>
          <w:numId w:val="0"/>
        </w:numPr>
        <w:tabs>
          <w:tab w:val="clear" w:pos="720"/>
          <w:tab w:val="left" w:pos="0" w:leader="none"/>
          <w:tab w:val="left" w:pos="1080" w:leader="none"/>
        </w:tabs>
        <w:ind w:left="1080" w:hanging="0"/>
        <w:rPr>
          <w:b/>
          <w:b/>
        </w:rPr>
      </w:pPr>
      <w:r>
        <w:rPr>
          <w:b/>
        </w:rPr>
      </w:r>
    </w:p>
    <w:p>
      <w:pPr>
        <w:pStyle w:val="Normal"/>
        <w:numPr>
          <w:ilvl w:val="0"/>
          <w:numId w:val="0"/>
        </w:numPr>
        <w:tabs>
          <w:tab w:val="clear" w:pos="720"/>
          <w:tab w:val="left" w:pos="0" w:leader="none"/>
          <w:tab w:val="left" w:pos="1080" w:leader="none"/>
        </w:tabs>
        <w:ind w:left="1080" w:hanging="0"/>
        <w:rPr>
          <w:b/>
          <w:b/>
        </w:rPr>
      </w:pPr>
      <w:r>
        <w:rPr>
          <w:b/>
        </w:rPr>
      </w:r>
    </w:p>
    <w:p>
      <w:pPr>
        <w:pStyle w:val="Normal"/>
        <w:numPr>
          <w:ilvl w:val="0"/>
          <w:numId w:val="7"/>
        </w:numPr>
        <w:tabs>
          <w:tab w:val="clear" w:pos="720"/>
          <w:tab w:val="left" w:pos="0" w:leader="none"/>
          <w:tab w:val="left" w:pos="1080" w:leader="none"/>
        </w:tabs>
        <w:ind w:left="1080" w:hanging="360"/>
        <w:rPr>
          <w:b/>
          <w:b/>
        </w:rPr>
      </w:pPr>
      <w:r>
        <w:rPr>
          <w:b/>
        </w:rPr>
        <w:t>MOU Federal Agency Name</w:t>
      </w:r>
    </w:p>
    <w:p>
      <w:pPr>
        <w:pStyle w:val="Normal"/>
        <w:tabs>
          <w:tab w:val="clear" w:pos="720"/>
          <w:tab w:val="left" w:pos="0" w:leader="none"/>
        </w:tabs>
        <w:rPr/>
      </w:pPr>
      <w:ins w:id="9" w:author="Government User" w:date="1996-09-23T11:30:00Z">
        <w:r>
          <w:rPr/>
        </w:r>
      </w:ins>
    </w:p>
    <w:p>
      <w:pPr>
        <w:pStyle w:val="Normal"/>
        <w:tabs>
          <w:tab w:val="clear" w:pos="720"/>
          <w:tab w:val="left" w:pos="0" w:leader="none"/>
        </w:tabs>
        <w:ind w:left="1080" w:hanging="0"/>
        <w:rPr/>
      </w:pPr>
      <w:ins w:id="10" w:author="Government User" w:date="1996-09-23T11:32:00Z">
        <w:r>
          <w:rPr/>
          <w:t xml:space="preserve">The </w:t>
        </w:r>
      </w:ins>
      <w:r>
        <w:rPr>
          <w:b/>
          <w:u w:val="single"/>
        </w:rPr>
        <w:t>Group Server</w:t>
      </w:r>
      <w:r>
        <w:rPr/>
        <w:t xml:space="preserve">, </w:t>
      </w:r>
      <w:r>
        <w:rPr>
          <w:u w:val="single"/>
        </w:rPr>
        <w:t>Team 3</w:t>
      </w:r>
      <w:r>
        <w:rPr/>
        <w:t xml:space="preserve"> will provide all necessary computer based services to the FCC, </w:t>
      </w:r>
      <w:r>
        <w:rPr>
          <w:b/>
          <w:u w:val="single"/>
        </w:rPr>
        <w:t>Team 3</w:t>
      </w:r>
      <w:r>
        <w:rPr/>
        <w:t xml:space="preserve"> to ensure successfully deployment of </w:t>
      </w:r>
      <w:r>
        <w:rPr>
          <w:u w:val="single"/>
        </w:rPr>
        <w:t>POTATOLK</w:t>
      </w:r>
      <w:r>
        <w:rPr>
          <w:u w:val="single"/>
        </w:rPr>
        <w:t>.</w:t>
      </w:r>
      <w:r>
        <w:rPr/>
        <w:t xml:space="preserve">  In addition the </w:t>
      </w:r>
      <w:r>
        <w:rPr>
          <w:b/>
          <w:u w:val="single"/>
        </w:rPr>
        <w:t>Group Server</w:t>
      </w:r>
      <w:r>
        <w:rPr/>
        <w:t xml:space="preserve"> will:</w:t>
      </w:r>
    </w:p>
    <w:p>
      <w:pPr>
        <w:pStyle w:val="Normal"/>
        <w:tabs>
          <w:tab w:val="clear" w:pos="720"/>
          <w:tab w:val="left" w:pos="0" w:leader="none"/>
        </w:tabs>
        <w:ind w:left="1080" w:hanging="0"/>
        <w:rPr/>
      </w:pPr>
      <w:r>
        <w:rPr/>
      </w:r>
    </w:p>
    <w:p>
      <w:pPr>
        <w:pStyle w:val="Normal"/>
        <w:numPr>
          <w:ilvl w:val="0"/>
          <w:numId w:val="11"/>
        </w:numPr>
        <w:tabs>
          <w:tab w:val="clear" w:pos="720"/>
          <w:tab w:val="left" w:pos="0" w:leader="none"/>
          <w:tab w:val="left" w:pos="1440" w:leader="none"/>
        </w:tabs>
        <w:ind w:left="1440" w:hanging="360"/>
        <w:rPr/>
      </w:pPr>
      <w:r>
        <w:rPr/>
        <w:t>P</w:t>
      </w:r>
      <w:ins w:id="11" w:author="Government User" w:date="1996-09-23T11:34:00Z">
        <w:r>
          <w:rPr/>
          <w:t xml:space="preserve">rovide strategic guidance and oversight to </w:t>
        </w:r>
      </w:ins>
      <w:r>
        <w:rPr/>
        <w:t xml:space="preserve">FCC, </w:t>
      </w:r>
      <w:r>
        <w:rPr>
          <w:b/>
          <w:u w:val="single"/>
        </w:rPr>
        <w:t>Team 3</w:t>
      </w:r>
      <w:r>
        <w:rPr/>
        <w:t xml:space="preserve"> on the secure and adequate implementation of </w:t>
      </w:r>
      <w:r>
        <w:rPr>
          <w:u w:val="single"/>
        </w:rPr>
        <w:t>POTATOLK</w:t>
      </w:r>
      <w:r>
        <w:rPr/>
        <w:t>;</w:t>
      </w:r>
    </w:p>
    <w:p>
      <w:pPr>
        <w:pStyle w:val="Normal"/>
        <w:numPr>
          <w:ilvl w:val="0"/>
          <w:numId w:val="11"/>
        </w:numPr>
        <w:tabs>
          <w:tab w:val="clear" w:pos="720"/>
          <w:tab w:val="left" w:pos="0" w:leader="none"/>
          <w:tab w:val="left" w:pos="1440" w:leader="none"/>
        </w:tabs>
        <w:ind w:left="1440" w:hanging="360"/>
        <w:rPr/>
      </w:pPr>
      <w:r>
        <w:rPr/>
        <w:t xml:space="preserve">Ensure that baseline agreements on system availability, reliability and accessibility are met or otherwise highlighted and discussed with the FCC, </w:t>
      </w:r>
      <w:r>
        <w:rPr>
          <w:b/>
          <w:u w:val="single"/>
        </w:rPr>
        <w:t>Team 3</w:t>
      </w:r>
      <w:r>
        <w:rPr/>
        <w:t>;</w:t>
      </w:r>
    </w:p>
    <w:p>
      <w:pPr>
        <w:pStyle w:val="Normal"/>
        <w:numPr>
          <w:ilvl w:val="0"/>
          <w:numId w:val="11"/>
        </w:numPr>
        <w:tabs>
          <w:tab w:val="clear" w:pos="720"/>
          <w:tab w:val="left" w:pos="0" w:leader="none"/>
          <w:tab w:val="left" w:pos="1440" w:leader="none"/>
        </w:tabs>
        <w:ind w:left="1440" w:hanging="360"/>
        <w:rPr/>
      </w:pPr>
      <w:r>
        <w:rPr/>
        <w:t>Define/redefine requirements and push solutions/capabilities to the FCC as quickly as possible;</w:t>
      </w:r>
    </w:p>
    <w:p>
      <w:pPr>
        <w:pStyle w:val="Normal"/>
        <w:numPr>
          <w:ilvl w:val="0"/>
          <w:numId w:val="11"/>
        </w:numPr>
        <w:tabs>
          <w:tab w:val="clear" w:pos="720"/>
          <w:tab w:val="left" w:pos="0" w:leader="none"/>
          <w:tab w:val="left" w:pos="1440" w:leader="none"/>
        </w:tabs>
        <w:ind w:left="1440" w:hanging="360"/>
        <w:rPr/>
      </w:pPr>
      <w:r>
        <w:rPr/>
        <w:t>Ensure system alternatives and solutions will be supportable and usable by FCC users;</w:t>
      </w:r>
    </w:p>
    <w:p>
      <w:pPr>
        <w:pStyle w:val="Normal"/>
        <w:numPr>
          <w:ilvl w:val="0"/>
          <w:numId w:val="11"/>
        </w:numPr>
        <w:tabs>
          <w:tab w:val="clear" w:pos="720"/>
          <w:tab w:val="left" w:pos="0" w:leader="none"/>
          <w:tab w:val="left" w:pos="1440" w:leader="none"/>
        </w:tabs>
        <w:ind w:left="1440" w:hanging="360"/>
        <w:rPr/>
      </w:pPr>
      <w:r>
        <w:rPr/>
        <w:t>Perform the systems engineering, test, configuration management, and total integration effort in concert with FCC points of contact.  Define the system architecture, interfaces and develop support concepts for the FCC system(s);</w:t>
      </w:r>
    </w:p>
    <w:p>
      <w:pPr>
        <w:pStyle w:val="Normal"/>
        <w:numPr>
          <w:ilvl w:val="0"/>
          <w:numId w:val="11"/>
        </w:numPr>
        <w:tabs>
          <w:tab w:val="clear" w:pos="720"/>
          <w:tab w:val="left" w:pos="0" w:leader="none"/>
          <w:tab w:val="left" w:pos="1440" w:leader="none"/>
        </w:tabs>
        <w:ind w:left="1440" w:hanging="360"/>
        <w:rPr/>
      </w:pPr>
      <w:r>
        <w:rPr/>
        <w:t>Work with the other signatories of this MOU to ensure total program involvement and understanding is reached and to ensure the program is executed in a successful manner and the goals are met;</w:t>
      </w:r>
    </w:p>
    <w:p>
      <w:pPr>
        <w:pStyle w:val="Normal"/>
        <w:numPr>
          <w:ilvl w:val="0"/>
          <w:numId w:val="11"/>
        </w:numPr>
        <w:tabs>
          <w:tab w:val="clear" w:pos="720"/>
          <w:tab w:val="left" w:pos="0" w:leader="none"/>
          <w:tab w:val="left" w:pos="1440" w:leader="none"/>
        </w:tabs>
        <w:ind w:left="1440" w:hanging="360"/>
        <w:rPr/>
      </w:pPr>
      <w:r>
        <w:rPr/>
        <w:t xml:space="preserve">Exercise the functional responsibility for the management of </w:t>
      </w:r>
      <w:r>
        <w:rPr>
          <w:u w:val="single"/>
        </w:rPr>
        <w:t>POTATOLK</w:t>
      </w:r>
      <w:r>
        <w:rPr/>
        <w:t>, reporting to the FCC point of contact on all issues concerning integration of processes and data in the system; and</w:t>
      </w:r>
    </w:p>
    <w:p>
      <w:pPr>
        <w:pStyle w:val="Normal"/>
        <w:numPr>
          <w:ilvl w:val="0"/>
          <w:numId w:val="11"/>
        </w:numPr>
        <w:tabs>
          <w:tab w:val="clear" w:pos="720"/>
          <w:tab w:val="left" w:pos="0" w:leader="none"/>
          <w:tab w:val="left" w:pos="1440" w:leader="none"/>
        </w:tabs>
        <w:ind w:left="1440" w:hanging="360"/>
        <w:rPr/>
      </w:pPr>
      <w:r>
        <w:rPr/>
        <w:t xml:space="preserve">Monitor execution of the services provided by </w:t>
      </w:r>
      <w:r>
        <w:rPr>
          <w:u w:val="single"/>
        </w:rPr>
        <w:t>POTATOLK</w:t>
      </w:r>
      <w:r>
        <w:rPr/>
        <w:t>, including the infrastructure efforts required ensuring continued availability.</w:t>
      </w:r>
    </w:p>
    <w:p>
      <w:pPr>
        <w:pStyle w:val="Intestazione"/>
        <w:tabs>
          <w:tab w:val="clear" w:pos="4320"/>
          <w:tab w:val="clear" w:pos="8640"/>
          <w:tab w:val="left" w:pos="0" w:leader="none"/>
        </w:tabs>
        <w:rPr/>
      </w:pPr>
      <w:r>
        <w:rPr/>
      </w:r>
    </w:p>
    <w:p>
      <w:pPr>
        <w:pStyle w:val="Normal"/>
        <w:numPr>
          <w:ilvl w:val="0"/>
          <w:numId w:val="3"/>
        </w:numPr>
        <w:tabs>
          <w:tab w:val="clear" w:pos="720"/>
        </w:tabs>
        <w:ind w:left="0" w:hanging="0"/>
        <w:rPr>
          <w:b/>
          <w:b/>
        </w:rPr>
      </w:pPr>
      <w:r>
        <w:rPr>
          <w:b/>
        </w:rPr>
        <w:t>Services</w:t>
      </w:r>
    </w:p>
    <w:p>
      <w:pPr>
        <w:pStyle w:val="Normal"/>
        <w:tabs>
          <w:tab w:val="clear" w:pos="720"/>
          <w:tab w:val="left" w:pos="0" w:leader="none"/>
        </w:tabs>
        <w:rPr>
          <w:b/>
          <w:b/>
        </w:rPr>
      </w:pPr>
      <w:r>
        <w:rPr>
          <w:b/>
        </w:rPr>
      </w:r>
    </w:p>
    <w:p>
      <w:pPr>
        <w:pStyle w:val="Normal"/>
        <w:tabs>
          <w:tab w:val="clear" w:pos="720"/>
          <w:tab w:val="left" w:pos="0" w:leader="none"/>
        </w:tabs>
        <w:ind w:left="720" w:hanging="720"/>
        <w:rPr/>
      </w:pPr>
      <w:r>
        <w:rPr/>
        <w:tab/>
        <w:t>All services provided under this MOU shall be highlighted in this section, including but not limited to:</w:t>
      </w:r>
    </w:p>
    <w:p>
      <w:pPr>
        <w:pStyle w:val="Normal"/>
        <w:numPr>
          <w:ilvl w:val="0"/>
          <w:numId w:val="2"/>
        </w:numPr>
        <w:tabs>
          <w:tab w:val="clear" w:pos="720"/>
          <w:tab w:val="left" w:pos="0" w:leader="none"/>
          <w:tab w:val="left" w:pos="1080" w:leader="none"/>
        </w:tabs>
        <w:ind w:left="1080" w:hanging="360"/>
        <w:rPr/>
      </w:pPr>
      <w:r>
        <w:rPr/>
        <w:t>Description of the information system architecture;</w:t>
      </w:r>
    </w:p>
    <w:p>
      <w:pPr>
        <w:pStyle w:val="Normal"/>
        <w:numPr>
          <w:ilvl w:val="0"/>
          <w:numId w:val="2"/>
        </w:numPr>
        <w:tabs>
          <w:tab w:val="clear" w:pos="720"/>
          <w:tab w:val="left" w:pos="0" w:leader="none"/>
          <w:tab w:val="left" w:pos="1080" w:leader="none"/>
        </w:tabs>
        <w:ind w:left="1080" w:hanging="360"/>
        <w:rPr/>
      </w:pPr>
      <w:r>
        <w:rPr/>
        <w:t>Description of communication links</w:t>
      </w:r>
      <w:r>
        <w:rPr>
          <w:u w:val="single"/>
        </w:rPr>
        <w:t>;</w:t>
      </w:r>
    </w:p>
    <w:p>
      <w:pPr>
        <w:pStyle w:val="Normal"/>
        <w:numPr>
          <w:ilvl w:val="0"/>
          <w:numId w:val="2"/>
        </w:numPr>
        <w:tabs>
          <w:tab w:val="clear" w:pos="720"/>
          <w:tab w:val="left" w:pos="0" w:leader="none"/>
          <w:tab w:val="left" w:pos="1080" w:leader="none"/>
        </w:tabs>
        <w:ind w:left="1080" w:hanging="360"/>
        <w:rPr/>
      </w:pPr>
      <w:r>
        <w:rPr/>
        <w:t>Description of system specific algorithms to be implemented;</w:t>
      </w:r>
    </w:p>
    <w:p>
      <w:pPr>
        <w:pStyle w:val="Normal"/>
        <w:numPr>
          <w:ilvl w:val="0"/>
          <w:numId w:val="2"/>
        </w:numPr>
        <w:tabs>
          <w:tab w:val="clear" w:pos="720"/>
          <w:tab w:val="left" w:pos="0" w:leader="none"/>
          <w:tab w:val="left" w:pos="1080" w:leader="none"/>
        </w:tabs>
        <w:ind w:left="1080" w:hanging="360"/>
        <w:rPr/>
      </w:pPr>
      <w:r>
        <w:rPr/>
        <w:t>Advanced notification of any planned system modifications, including client modifications;</w:t>
      </w:r>
    </w:p>
    <w:p>
      <w:pPr>
        <w:pStyle w:val="Normal"/>
        <w:numPr>
          <w:ilvl w:val="0"/>
          <w:numId w:val="2"/>
        </w:numPr>
        <w:tabs>
          <w:tab w:val="clear" w:pos="720"/>
          <w:tab w:val="left" w:pos="0" w:leader="none"/>
          <w:tab w:val="left" w:pos="1080" w:leader="none"/>
        </w:tabs>
        <w:ind w:left="1080" w:hanging="360"/>
        <w:rPr/>
      </w:pPr>
      <w:r>
        <w:rPr/>
        <w:t>Testing that will be done internally at both ends of the interface;</w:t>
      </w:r>
    </w:p>
    <w:p>
      <w:pPr>
        <w:pStyle w:val="Normal"/>
        <w:numPr>
          <w:ilvl w:val="0"/>
          <w:numId w:val="2"/>
        </w:numPr>
        <w:tabs>
          <w:tab w:val="clear" w:pos="720"/>
          <w:tab w:val="left" w:pos="0" w:leader="none"/>
          <w:tab w:val="left" w:pos="1080" w:leader="none"/>
        </w:tabs>
        <w:ind w:left="1080" w:hanging="360"/>
        <w:rPr/>
      </w:pPr>
      <w:r>
        <w:rPr/>
        <w:t xml:space="preserve">Support and resource required by both the FCC and the management agency; </w:t>
      </w:r>
    </w:p>
    <w:p>
      <w:pPr>
        <w:pStyle w:val="Normal"/>
        <w:numPr>
          <w:ilvl w:val="0"/>
          <w:numId w:val="2"/>
        </w:numPr>
        <w:tabs>
          <w:tab w:val="clear" w:pos="720"/>
          <w:tab w:val="left" w:pos="0" w:leader="none"/>
          <w:tab w:val="left" w:pos="1080" w:leader="none"/>
        </w:tabs>
        <w:ind w:left="1080" w:hanging="360"/>
        <w:rPr/>
      </w:pPr>
      <w:r>
        <w:rPr/>
        <w:t>System availability schedule (e.g., 24/7, 8/5, etc.);</w:t>
      </w:r>
    </w:p>
    <w:p>
      <w:pPr>
        <w:pStyle w:val="Normal"/>
        <w:numPr>
          <w:ilvl w:val="0"/>
          <w:numId w:val="2"/>
        </w:numPr>
        <w:tabs>
          <w:tab w:val="clear" w:pos="720"/>
          <w:tab w:val="left" w:pos="0" w:leader="none"/>
          <w:tab w:val="left" w:pos="1080" w:leader="none"/>
        </w:tabs>
        <w:ind w:left="1080" w:hanging="360"/>
        <w:rPr/>
      </w:pPr>
      <w:r>
        <w:rPr/>
        <w:t>System reliability plans;</w:t>
      </w:r>
    </w:p>
    <w:p>
      <w:pPr>
        <w:pStyle w:val="Normal"/>
        <w:numPr>
          <w:ilvl w:val="0"/>
          <w:numId w:val="2"/>
        </w:numPr>
        <w:tabs>
          <w:tab w:val="clear" w:pos="720"/>
          <w:tab w:val="left" w:pos="0" w:leader="none"/>
          <w:tab w:val="left" w:pos="1080" w:leader="none"/>
        </w:tabs>
        <w:ind w:left="1080" w:hanging="360"/>
        <w:rPr/>
      </w:pPr>
      <w:r>
        <w:rPr/>
        <w:t>System security (e.g., data being transmitted across the system will be encrypted at “x” bit, etc.);</w:t>
      </w:r>
    </w:p>
    <w:p>
      <w:pPr>
        <w:pStyle w:val="Normal"/>
        <w:numPr>
          <w:ilvl w:val="0"/>
          <w:numId w:val="2"/>
        </w:numPr>
        <w:tabs>
          <w:tab w:val="clear" w:pos="720"/>
          <w:tab w:val="left" w:pos="0" w:leader="none"/>
          <w:tab w:val="left" w:pos="1080" w:leader="none"/>
        </w:tabs>
        <w:ind w:left="1080" w:hanging="360"/>
        <w:rPr/>
      </w:pPr>
      <w:r>
        <w:rPr/>
        <w:t>Data/system backed-up schedule;</w:t>
      </w:r>
    </w:p>
    <w:p>
      <w:pPr>
        <w:pStyle w:val="Normal"/>
        <w:numPr>
          <w:ilvl w:val="0"/>
          <w:numId w:val="2"/>
        </w:numPr>
        <w:tabs>
          <w:tab w:val="clear" w:pos="720"/>
          <w:tab w:val="left" w:pos="0" w:leader="none"/>
          <w:tab w:val="left" w:pos="1080" w:leader="none"/>
        </w:tabs>
        <w:ind w:left="1080" w:hanging="360"/>
        <w:rPr/>
      </w:pPr>
      <w:r>
        <w:rPr/>
        <w:t>Contingency and Disaster Recovery plans will adequately document system/data recovery efforts;</w:t>
      </w:r>
    </w:p>
    <w:p>
      <w:pPr>
        <w:pStyle w:val="Normal"/>
        <w:numPr>
          <w:ilvl w:val="0"/>
          <w:numId w:val="2"/>
        </w:numPr>
        <w:tabs>
          <w:tab w:val="clear" w:pos="720"/>
          <w:tab w:val="left" w:pos="0" w:leader="none"/>
          <w:tab w:val="left" w:pos="1080" w:leader="none"/>
        </w:tabs>
        <w:ind w:left="1080" w:hanging="360"/>
        <w:rPr/>
      </w:pPr>
      <w:r>
        <w:rPr/>
        <w:t>System security plan(s), if applicable;</w:t>
      </w:r>
    </w:p>
    <w:p>
      <w:pPr>
        <w:pStyle w:val="Normal"/>
        <w:numPr>
          <w:ilvl w:val="0"/>
          <w:numId w:val="2"/>
        </w:numPr>
        <w:tabs>
          <w:tab w:val="clear" w:pos="720"/>
          <w:tab w:val="left" w:pos="0" w:leader="none"/>
          <w:tab w:val="left" w:pos="1080" w:leader="none"/>
        </w:tabs>
        <w:ind w:left="1080" w:hanging="360"/>
        <w:rPr/>
      </w:pPr>
      <w:r>
        <w:rPr/>
        <w:t>Systems risk analysis, computer security certification and accreditation, and security test and evaluation overview, if applicable.</w:t>
      </w:r>
    </w:p>
    <w:p>
      <w:pPr>
        <w:pStyle w:val="Normal"/>
        <w:tabs>
          <w:tab w:val="clear" w:pos="720"/>
          <w:tab w:val="left" w:pos="0" w:leader="none"/>
        </w:tabs>
        <w:rPr/>
      </w:pPr>
      <w:r>
        <w:rPr/>
      </w:r>
    </w:p>
    <w:p>
      <w:pPr>
        <w:pStyle w:val="Normal"/>
        <w:tabs>
          <w:tab w:val="clear" w:pos="720"/>
          <w:tab w:val="left" w:pos="0" w:leader="none"/>
        </w:tabs>
        <w:rPr>
          <w:b/>
          <w:b/>
        </w:rPr>
      </w:pPr>
      <w:r>
        <w:rPr>
          <w:b/>
        </w:rPr>
        <w:t>5.</w:t>
        <w:tab/>
        <w:t>Duration and Amendments of the MOU</w:t>
      </w:r>
    </w:p>
    <w:p>
      <w:pPr>
        <w:pStyle w:val="Normal"/>
        <w:tabs>
          <w:tab w:val="clear" w:pos="720"/>
          <w:tab w:val="left" w:pos="0" w:leader="none"/>
        </w:tabs>
        <w:rPr>
          <w:b/>
          <w:b/>
        </w:rPr>
      </w:pPr>
      <w:r>
        <w:rPr>
          <w:b/>
        </w:rPr>
      </w:r>
    </w:p>
    <w:p>
      <w:pPr>
        <w:pStyle w:val="Rientrocorpodeltesto"/>
        <w:tabs>
          <w:tab w:val="clear" w:pos="720"/>
          <w:tab w:val="left" w:pos="0" w:leader="none"/>
        </w:tabs>
        <w:jc w:val="left"/>
        <w:rPr/>
      </w:pPr>
      <w:r>
        <w:rPr/>
        <w:t>This MOU will be reviewed annually from the date signed.  The FCC System Program Manager will be responsible for this review.</w:t>
      </w:r>
      <w:r>
        <w:br w:type="page"/>
      </w:r>
    </w:p>
    <w:p>
      <w:pPr>
        <w:pStyle w:val="Normal"/>
        <w:tabs>
          <w:tab w:val="clear" w:pos="720"/>
          <w:tab w:val="left" w:pos="0" w:leader="none"/>
        </w:tabs>
        <w:jc w:val="center"/>
        <w:rPr>
          <w:b/>
          <w:b/>
          <w:sz w:val="28"/>
        </w:rPr>
      </w:pPr>
      <w:r>
        <w:rPr>
          <w:b/>
          <w:sz w:val="28"/>
        </w:rPr>
        <w:t>MEMORANDUM OF UNDERSTANDING</w:t>
      </w:r>
    </w:p>
    <w:p>
      <w:pPr>
        <w:pStyle w:val="Normal"/>
        <w:jc w:val="center"/>
        <w:rPr>
          <w:b/>
          <w:b/>
          <w:sz w:val="28"/>
        </w:rPr>
      </w:pPr>
      <w:r>
        <w:rPr>
          <w:b/>
          <w:sz w:val="28"/>
        </w:rPr>
        <w:t>FOR</w:t>
      </w:r>
    </w:p>
    <w:p>
      <w:pPr>
        <w:pStyle w:val="Normal"/>
        <w:jc w:val="center"/>
        <w:rPr>
          <w:b/>
          <w:b/>
          <w:sz w:val="28"/>
        </w:rPr>
      </w:pPr>
      <w:r>
        <w:rPr>
          <w:b/>
          <w:sz w:val="28"/>
        </w:rPr>
        <w:t>SYSTEM NAME BEING INTERCONNECTED/DEPOYED</w:t>
      </w:r>
    </w:p>
    <w:p>
      <w:pPr>
        <w:pStyle w:val="Normal"/>
        <w:jc w:val="center"/>
        <w:rPr>
          <w:b/>
          <w:b/>
          <w:sz w:val="28"/>
        </w:rPr>
      </w:pPr>
      <w:r>
        <w:rPr>
          <w:b/>
          <w:sz w:val="28"/>
        </w:rPr>
      </w:r>
    </w:p>
    <w:p>
      <w:pPr>
        <w:pStyle w:val="Normal"/>
        <w:jc w:val="center"/>
        <w:rPr>
          <w:b/>
          <w:b/>
          <w:sz w:val="28"/>
        </w:rPr>
      </w:pPr>
      <w:r>
        <w:rPr>
          <w:b/>
          <w:sz w:val="28"/>
        </w:rPr>
      </w:r>
    </w:p>
    <w:p>
      <w:pPr>
        <w:pStyle w:val="Normal"/>
        <w:jc w:val="center"/>
        <w:rPr>
          <w:b/>
          <w:b/>
        </w:rPr>
      </w:pPr>
      <w:r>
        <w:rPr>
          <w:b/>
          <w:sz w:val="28"/>
        </w:rPr>
        <w:t>AGREEMENT/SIGNATURE PAGE</w:t>
      </w:r>
    </w:p>
    <w:p>
      <w:pPr>
        <w:pStyle w:val="Rientrocorpodeltesto"/>
        <w:ind w:left="0" w:hanging="0"/>
        <w:jc w:val="left"/>
        <w:rPr>
          <w:b/>
          <w:b/>
        </w:rPr>
      </w:pPr>
      <w:r>
        <w:rPr>
          <w:b/>
        </w:rPr>
      </w:r>
    </w:p>
    <w:p>
      <w:pPr>
        <w:pStyle w:val="Rientrocorpodeltesto"/>
        <w:ind w:left="0" w:hanging="0"/>
        <w:jc w:val="left"/>
        <w:rPr>
          <w:b/>
          <w:b/>
        </w:rPr>
      </w:pPr>
      <w:r>
        <w:rPr>
          <w:b/>
        </w:rPr>
      </w:r>
    </w:p>
    <w:p>
      <w:pPr>
        <w:pStyle w:val="Rientrocorpodeltesto"/>
        <w:ind w:left="0" w:hanging="0"/>
        <w:jc w:val="left"/>
        <w:rPr>
          <w:b/>
          <w:b/>
        </w:rPr>
      </w:pPr>
      <w:r>
        <w:rPr>
          <w:b/>
        </w:rPr>
      </w:r>
    </w:p>
    <w:p>
      <w:pPr>
        <w:pStyle w:val="Rientrocorpodeltesto"/>
        <w:ind w:left="0" w:hanging="0"/>
        <w:jc w:val="left"/>
        <w:rPr>
          <w:b/>
          <w:b/>
        </w:rPr>
      </w:pPr>
      <w:r>
        <w:rPr>
          <w:b/>
        </w:rPr>
      </w:r>
    </w:p>
    <w:p>
      <w:pPr>
        <w:pStyle w:val="Rientrocorpodeltesto"/>
        <w:ind w:left="0" w:hanging="0"/>
        <w:jc w:val="left"/>
        <w:rPr/>
      </w:pPr>
      <w:r>
        <w:rPr/>
        <w:t>By signing this page, all parties agree to ensure compliance with applicable Federal and respective agency policies, mandates and instructions that will ensure the continued availability, confidentiality and integrity of information being process by or through this system.</w:t>
      </w:r>
    </w:p>
    <w:p>
      <w:pPr>
        <w:pStyle w:val="Rientrocorpodeltesto"/>
        <w:ind w:left="0" w:hanging="0"/>
        <w:jc w:val="left"/>
        <w:rPr/>
      </w:pPr>
      <w:r>
        <w:rPr/>
      </w:r>
    </w:p>
    <w:p>
      <w:pPr>
        <w:pStyle w:val="Rientrocorpodeltesto"/>
        <w:ind w:left="0" w:hanging="0"/>
        <w:jc w:val="left"/>
        <w:rPr/>
      </w:pPr>
      <w:r>
        <w:rPr/>
      </w:r>
    </w:p>
    <w:p>
      <w:pPr>
        <w:pStyle w:val="Rientrocorpodeltesto"/>
        <w:ind w:left="0" w:hanging="0"/>
        <w:jc w:val="left"/>
        <w:rPr/>
      </w:pPr>
      <w:r>
        <w:rPr/>
      </w:r>
    </w:p>
    <w:p>
      <w:pPr>
        <w:pStyle w:val="Rientrocorpodeltesto"/>
        <w:ind w:left="0" w:hanging="0"/>
        <w:jc w:val="left"/>
        <w:rPr>
          <w:b/>
          <w:b/>
          <w:sz w:val="24"/>
        </w:rPr>
      </w:pPr>
      <w:r>
        <w:rPr>
          <w:b/>
          <w:sz w:val="24"/>
        </w:rPr>
        <w:t xml:space="preserve">Federal Communications Commission </w:t>
      </w:r>
    </w:p>
    <w:p>
      <w:pPr>
        <w:pStyle w:val="Rientrocorpodeltesto"/>
        <w:ind w:left="0" w:hanging="0"/>
        <w:jc w:val="left"/>
        <w:rPr>
          <w:b/>
          <w:b/>
          <w:sz w:val="24"/>
        </w:rPr>
      </w:pPr>
      <w:r>
        <w:rPr>
          <w:b/>
          <w:sz w:val="24"/>
        </w:rPr>
      </w:r>
    </w:p>
    <w:p>
      <w:pPr>
        <w:pStyle w:val="Rientrocorpodeltesto"/>
        <w:ind w:left="0" w:hanging="0"/>
        <w:jc w:val="left"/>
        <w:rPr/>
      </w:pPr>
      <w:r>
        <w:rPr>
          <w:b/>
          <w:sz w:val="16"/>
        </w:rPr>
        <w:t>Project Manager</w:t>
      </w:r>
      <w:r>
        <w:rPr>
          <w:sz w:val="16"/>
        </w:rPr>
        <w:t xml:space="preserve"> Printed Name: _________________________________________________ Date:________________</w:t>
      </w:r>
    </w:p>
    <w:p>
      <w:pPr>
        <w:pStyle w:val="Rientrocorpodeltesto"/>
        <w:ind w:left="0" w:hanging="0"/>
        <w:jc w:val="left"/>
        <w:rPr>
          <w:sz w:val="16"/>
        </w:rPr>
      </w:pPr>
      <w:r>
        <w:rPr>
          <w:sz w:val="16"/>
        </w:rPr>
      </w:r>
    </w:p>
    <w:p>
      <w:pPr>
        <w:pStyle w:val="Rientrocorpodeltesto"/>
        <w:ind w:left="0" w:hanging="0"/>
        <w:jc w:val="left"/>
        <w:rPr>
          <w:sz w:val="16"/>
        </w:rPr>
      </w:pPr>
      <w:r>
        <w:rPr>
          <w:sz w:val="16"/>
        </w:rPr>
        <w:t xml:space="preserve">                                   </w:t>
      </w:r>
      <w:r>
        <w:rPr>
          <w:sz w:val="16"/>
        </w:rPr>
        <w:t>Signature: ____________________________________</w:t>
      </w:r>
    </w:p>
    <w:p>
      <w:pPr>
        <w:pStyle w:val="Rientrocorpodeltesto"/>
        <w:ind w:left="0" w:hanging="0"/>
        <w:jc w:val="left"/>
        <w:rPr>
          <w:sz w:val="16"/>
        </w:rPr>
      </w:pPr>
      <w:r>
        <w:rPr>
          <w:sz w:val="16"/>
        </w:rPr>
      </w:r>
    </w:p>
    <w:p>
      <w:pPr>
        <w:pStyle w:val="Rientrocorpodeltesto"/>
        <w:ind w:left="0" w:hanging="0"/>
        <w:jc w:val="left"/>
        <w:rPr>
          <w:sz w:val="16"/>
        </w:rPr>
      </w:pPr>
      <w:r>
        <w:rPr>
          <w:sz w:val="16"/>
        </w:rPr>
        <w:t xml:space="preserve">                   </w:t>
      </w:r>
      <w:r>
        <w:rPr>
          <w:sz w:val="16"/>
        </w:rPr>
        <w:t>Telephone Number: _______________________ E-Mail Address: __________________________________</w:t>
      </w:r>
    </w:p>
    <w:p>
      <w:pPr>
        <w:pStyle w:val="Rientrocorpodeltesto"/>
        <w:ind w:left="0" w:hanging="0"/>
        <w:jc w:val="left"/>
        <w:rPr>
          <w:sz w:val="16"/>
        </w:rPr>
      </w:pPr>
      <w:r>
        <w:rPr>
          <w:sz w:val="16"/>
        </w:rPr>
      </w:r>
    </w:p>
    <w:p>
      <w:pPr>
        <w:pStyle w:val="Rientrocorpodeltesto"/>
        <w:ind w:left="0" w:hanging="0"/>
        <w:jc w:val="left"/>
        <w:rPr/>
      </w:pPr>
      <w:r>
        <w:rPr>
          <w:b/>
          <w:sz w:val="16"/>
        </w:rPr>
        <w:t>Customer Service Representative</w:t>
      </w:r>
      <w:r>
        <w:rPr>
          <w:sz w:val="16"/>
        </w:rPr>
        <w:t xml:space="preserve"> Printed Name: ____________________________________ Date: _______________</w:t>
      </w:r>
    </w:p>
    <w:p>
      <w:pPr>
        <w:pStyle w:val="Rientrocorpodeltesto"/>
        <w:ind w:left="0" w:hanging="0"/>
        <w:jc w:val="left"/>
        <w:rPr>
          <w:sz w:val="16"/>
        </w:rPr>
      </w:pPr>
      <w:r>
        <w:rPr>
          <w:sz w:val="16"/>
        </w:rPr>
      </w:r>
    </w:p>
    <w:p>
      <w:pPr>
        <w:pStyle w:val="Rientrocorpodeltesto"/>
        <w:ind w:left="0" w:hanging="0"/>
        <w:jc w:val="left"/>
        <w:rPr>
          <w:sz w:val="16"/>
        </w:rPr>
      </w:pPr>
      <w:r>
        <w:rPr>
          <w:sz w:val="16"/>
        </w:rPr>
        <w:t xml:space="preserve">                                </w:t>
      </w:r>
      <w:r>
        <w:rPr>
          <w:sz w:val="16"/>
        </w:rPr>
        <w:t>Signature: ____________________________________</w:t>
      </w:r>
    </w:p>
    <w:p>
      <w:pPr>
        <w:pStyle w:val="Rientrocorpodeltesto"/>
        <w:ind w:left="0" w:hanging="0"/>
        <w:jc w:val="left"/>
        <w:rPr>
          <w:sz w:val="16"/>
        </w:rPr>
      </w:pPr>
      <w:r>
        <w:rPr>
          <w:sz w:val="16"/>
        </w:rPr>
      </w:r>
    </w:p>
    <w:p>
      <w:pPr>
        <w:pStyle w:val="Rientrocorpodeltesto"/>
        <w:ind w:left="0" w:hanging="0"/>
        <w:jc w:val="left"/>
        <w:rPr>
          <w:sz w:val="16"/>
        </w:rPr>
      </w:pPr>
      <w:r>
        <w:rPr>
          <w:sz w:val="16"/>
        </w:rPr>
        <w:t xml:space="preserve">                  </w:t>
      </w:r>
      <w:r>
        <w:rPr>
          <w:sz w:val="16"/>
        </w:rPr>
        <w:t>Telephone Number: _______________________ E-Mail Address: __________________________________</w:t>
      </w:r>
    </w:p>
    <w:p>
      <w:pPr>
        <w:pStyle w:val="Rientrocorpodeltesto"/>
        <w:ind w:left="0" w:hanging="0"/>
        <w:jc w:val="left"/>
        <w:rPr>
          <w:sz w:val="16"/>
        </w:rPr>
      </w:pPr>
      <w:r>
        <w:rPr>
          <w:sz w:val="16"/>
        </w:rPr>
      </w:r>
    </w:p>
    <w:p>
      <w:pPr>
        <w:pStyle w:val="Rientrocorpodeltesto"/>
        <w:ind w:left="0" w:hanging="0"/>
        <w:jc w:val="left"/>
        <w:rPr/>
      </w:pPr>
      <w:r>
        <w:rPr>
          <w:b/>
          <w:sz w:val="16"/>
        </w:rPr>
        <w:t>Computer Security Officer</w:t>
      </w:r>
      <w:r>
        <w:rPr>
          <w:sz w:val="16"/>
        </w:rPr>
        <w:t xml:space="preserve"> Printed Name: _________________________________________ Date: _______________</w:t>
      </w:r>
    </w:p>
    <w:p>
      <w:pPr>
        <w:pStyle w:val="Rientrocorpodeltesto"/>
        <w:ind w:left="0" w:hanging="0"/>
        <w:jc w:val="left"/>
        <w:rPr>
          <w:sz w:val="16"/>
        </w:rPr>
      </w:pPr>
      <w:r>
        <w:rPr>
          <w:sz w:val="16"/>
        </w:rPr>
      </w:r>
    </w:p>
    <w:p>
      <w:pPr>
        <w:pStyle w:val="Rientrocorpodeltesto"/>
        <w:ind w:left="0" w:hanging="0"/>
        <w:jc w:val="left"/>
        <w:rPr>
          <w:sz w:val="16"/>
        </w:rPr>
      </w:pPr>
      <w:r>
        <w:rPr>
          <w:sz w:val="16"/>
        </w:rPr>
        <w:t xml:space="preserve">                                 </w:t>
      </w:r>
      <w:r>
        <w:rPr>
          <w:sz w:val="16"/>
        </w:rPr>
        <w:t>Signature: ____________________________________</w:t>
      </w:r>
    </w:p>
    <w:p>
      <w:pPr>
        <w:pStyle w:val="Rientrocorpodeltesto"/>
        <w:ind w:left="0" w:hanging="0"/>
        <w:jc w:val="left"/>
        <w:rPr>
          <w:sz w:val="16"/>
        </w:rPr>
      </w:pPr>
      <w:r>
        <w:rPr>
          <w:sz w:val="16"/>
        </w:rPr>
      </w:r>
    </w:p>
    <w:p>
      <w:pPr>
        <w:pStyle w:val="Rientrocorpodeltesto"/>
        <w:ind w:left="0" w:hanging="0"/>
        <w:jc w:val="left"/>
        <w:rPr>
          <w:sz w:val="16"/>
        </w:rPr>
      </w:pPr>
      <w:r>
        <w:rPr>
          <w:sz w:val="16"/>
        </w:rPr>
        <w:t xml:space="preserve">                  </w:t>
      </w:r>
      <w:r>
        <w:rPr>
          <w:sz w:val="16"/>
        </w:rPr>
        <w:t>Telephone Number: _______________________ E-Mail Address: __________________________________</w:t>
      </w:r>
    </w:p>
    <w:p>
      <w:pPr>
        <w:pStyle w:val="Rientrocorpodeltesto"/>
        <w:ind w:left="0" w:hanging="0"/>
        <w:jc w:val="left"/>
        <w:rPr>
          <w:sz w:val="16"/>
        </w:rPr>
      </w:pPr>
      <w:r>
        <w:rPr>
          <w:sz w:val="16"/>
        </w:rPr>
      </w:r>
    </w:p>
    <w:p>
      <w:pPr>
        <w:pStyle w:val="Rientrocorpodeltesto"/>
        <w:ind w:left="0" w:hanging="0"/>
        <w:jc w:val="left"/>
        <w:rPr>
          <w:sz w:val="16"/>
        </w:rPr>
      </w:pPr>
      <w:r>
        <w:rPr>
          <w:sz w:val="16"/>
        </w:rPr>
      </w:r>
    </w:p>
    <w:p>
      <w:pPr>
        <w:pStyle w:val="Rientrocorpodeltesto"/>
        <w:ind w:left="0" w:hanging="0"/>
        <w:jc w:val="left"/>
        <w:rPr>
          <w:sz w:val="16"/>
        </w:rPr>
      </w:pPr>
      <w:r>
        <w:rPr>
          <w:sz w:val="16"/>
        </w:rPr>
      </w:r>
    </w:p>
    <w:p>
      <w:pPr>
        <w:pStyle w:val="Rientrocorpodeltesto"/>
        <w:ind w:left="0" w:hanging="0"/>
        <w:jc w:val="left"/>
        <w:rPr>
          <w:b/>
          <w:b/>
          <w:sz w:val="24"/>
        </w:rPr>
      </w:pPr>
      <w:r>
        <w:rPr>
          <w:b/>
          <w:sz w:val="24"/>
        </w:rPr>
        <w:t>MOU Federal Agency Name</w:t>
      </w:r>
    </w:p>
    <w:p>
      <w:pPr>
        <w:pStyle w:val="Rientrocorpodeltesto"/>
        <w:ind w:left="0" w:hanging="0"/>
        <w:jc w:val="left"/>
        <w:rPr>
          <w:b/>
          <w:b/>
          <w:sz w:val="16"/>
        </w:rPr>
      </w:pPr>
      <w:r>
        <w:rPr>
          <w:b/>
          <w:sz w:val="16"/>
        </w:rPr>
      </w:r>
    </w:p>
    <w:p>
      <w:pPr>
        <w:pStyle w:val="Rientrocorpodeltesto"/>
        <w:ind w:left="0" w:hanging="0"/>
        <w:jc w:val="left"/>
        <w:rPr/>
      </w:pPr>
      <w:r>
        <w:rPr>
          <w:b/>
          <w:sz w:val="16"/>
        </w:rPr>
        <w:t>Project Manager</w:t>
      </w:r>
      <w:r>
        <w:rPr>
          <w:sz w:val="16"/>
        </w:rPr>
        <w:t xml:space="preserve"> Printed Name: _________________________________________________ Date:________________</w:t>
      </w:r>
    </w:p>
    <w:p>
      <w:pPr>
        <w:pStyle w:val="Rientrocorpodeltesto"/>
        <w:ind w:left="0" w:hanging="0"/>
        <w:jc w:val="left"/>
        <w:rPr>
          <w:sz w:val="16"/>
        </w:rPr>
      </w:pPr>
      <w:r>
        <w:rPr>
          <w:sz w:val="16"/>
        </w:rPr>
      </w:r>
    </w:p>
    <w:p>
      <w:pPr>
        <w:pStyle w:val="Rientrocorpodeltesto"/>
        <w:ind w:left="0" w:hanging="0"/>
        <w:jc w:val="left"/>
        <w:rPr>
          <w:sz w:val="16"/>
        </w:rPr>
      </w:pPr>
      <w:r>
        <w:rPr>
          <w:sz w:val="16"/>
        </w:rPr>
        <w:t xml:space="preserve">                                   </w:t>
      </w:r>
      <w:r>
        <w:rPr>
          <w:sz w:val="16"/>
        </w:rPr>
        <w:t>Signature: ____________________________________</w:t>
      </w:r>
    </w:p>
    <w:p>
      <w:pPr>
        <w:pStyle w:val="Rientrocorpodeltesto"/>
        <w:ind w:left="0" w:hanging="0"/>
        <w:jc w:val="left"/>
        <w:rPr>
          <w:sz w:val="16"/>
        </w:rPr>
      </w:pPr>
      <w:r>
        <w:rPr>
          <w:sz w:val="16"/>
        </w:rPr>
      </w:r>
    </w:p>
    <w:p>
      <w:pPr>
        <w:pStyle w:val="Rientrocorpodeltesto"/>
        <w:ind w:left="0" w:hanging="0"/>
        <w:jc w:val="left"/>
        <w:rPr>
          <w:sz w:val="16"/>
        </w:rPr>
      </w:pPr>
      <w:r>
        <w:rPr>
          <w:sz w:val="16"/>
        </w:rPr>
        <w:t xml:space="preserve">                    </w:t>
      </w:r>
      <w:r>
        <w:rPr>
          <w:sz w:val="16"/>
        </w:rPr>
        <w:t>Telephone Number: _______________________ E-Mail Address: _________________________________</w:t>
      </w:r>
    </w:p>
    <w:p>
      <w:pPr>
        <w:pStyle w:val="Rientrocorpodeltesto"/>
        <w:jc w:val="left"/>
        <w:rPr>
          <w:sz w:val="16"/>
        </w:rPr>
      </w:pPr>
      <w:r>
        <w:rPr>
          <w:sz w:val="16"/>
        </w:rPr>
      </w:r>
    </w:p>
    <w:p>
      <w:pPr>
        <w:pStyle w:val="Rientrocorpodeltesto"/>
        <w:jc w:val="left"/>
        <w:rPr>
          <w:sz w:val="16"/>
        </w:rPr>
      </w:pPr>
      <w:r>
        <w:rPr>
          <w:sz w:val="16"/>
        </w:rPr>
      </w:r>
    </w:p>
    <w:p>
      <w:pPr>
        <w:pStyle w:val="Rientrocorpodeltesto"/>
        <w:jc w:val="left"/>
        <w:rPr>
          <w:sz w:val="16"/>
        </w:rPr>
      </w:pPr>
      <w:r>
        <w:rPr>
          <w:sz w:val="16"/>
        </w:rPr>
      </w:r>
    </w:p>
    <w:p>
      <w:pPr>
        <w:pStyle w:val="Rientrocorpodeltesto"/>
        <w:jc w:val="left"/>
        <w:rPr/>
      </w:pPr>
      <w:r>
        <w:rPr/>
      </w:r>
    </w:p>
    <w:sectPr>
      <w:headerReference w:type="default" r:id="rId2"/>
      <w:headerReference w:type="first" r:id="rId3"/>
      <w:footerReference w:type="default" r:id="rId4"/>
      <w:footerReference w:type="first" r:id="rId5"/>
      <w:type w:val="nextPage"/>
      <w:pgSz w:w="12240" w:h="15840"/>
      <w:pgMar w:left="1800" w:right="1800" w:header="720" w:top="1267" w:footer="720" w:bottom="90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Wingdings">
    <w:charset w:val="02"/>
    <w:family w:val="auto"/>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r>
      <mc:AlternateContent>
        <mc:Choice Requires="wps">
          <w:drawing>
            <wp:anchor behindDoc="0" distT="0" distB="0" distL="0" distR="0" simplePos="0" locked="0" layoutInCell="1" allowOverlap="1" relativeHeight="3">
              <wp:simplePos x="0" y="0"/>
              <wp:positionH relativeFrom="margin">
                <wp:align>center</wp:align>
              </wp:positionH>
              <wp:positionV relativeFrom="paragraph">
                <wp:posOffset>635</wp:posOffset>
              </wp:positionV>
              <wp:extent cx="64770" cy="146685"/>
              <wp:effectExtent l="0" t="0" r="0" b="0"/>
              <wp:wrapSquare wrapText="largest"/>
              <wp:docPr id="1" name="Cornice1"/>
              <a:graphic xmlns:a="http://schemas.openxmlformats.org/drawingml/2006/main">
                <a:graphicData uri="http://schemas.microsoft.com/office/word/2010/wordprocessingShape">
                  <wps:wsp>
                    <wps:cNvSpPr txBox="1"/>
                    <wps:spPr>
                      <a:xfrm>
                        <a:off x="0" y="0"/>
                        <a:ext cx="64770" cy="146685"/>
                      </a:xfrm>
                      <a:prstGeom prst="rect"/>
                      <a:solidFill>
                        <a:srgbClr val="FFFFFF">
                          <a:alpha val="0"/>
                        </a:srgbClr>
                      </a:solidFill>
                    </wps:spPr>
                    <wps:txbx>
                      <w:txbxContent>
                        <w:p>
                          <w:pPr>
                            <w:pStyle w:val="Pidipagina"/>
                            <w:rPr>
                              <w:rStyle w:val="Numerodipagina"/>
                            </w:rPr>
                          </w:pPr>
                          <w:r>
                            <w:rPr>
                              <w:rStyle w:val="Numerodipagina"/>
                            </w:rPr>
                            <w:fldChar w:fldCharType="begin"/>
                          </w:r>
                          <w:r>
                            <w:rPr>
                              <w:rStyle w:val="Numerodipagina"/>
                            </w:rPr>
                            <w:instrText> PAGE </w:instrText>
                          </w:r>
                          <w:r>
                            <w:rPr>
                              <w:rStyle w:val="Numerodipagina"/>
                            </w:rPr>
                            <w:fldChar w:fldCharType="separate"/>
                          </w:r>
                          <w:r>
                            <w:rPr>
                              <w:rStyle w:val="Numerodipagina"/>
                            </w:rPr>
                            <w:t>3</w:t>
                          </w:r>
                          <w:r>
                            <w:rPr>
                              <w:rStyle w:val="Numerodipagina"/>
                            </w:rPr>
                            <w:fldChar w:fldCharType="end"/>
                          </w:r>
                        </w:p>
                      </w:txbxContent>
                    </wps:txbx>
                    <wps:bodyPr anchor="t" lIns="0" tIns="0" rIns="0" bIns="0">
                      <a:noAutofit/>
                    </wps:bodyPr>
                  </wps:wsp>
                </a:graphicData>
              </a:graphic>
            </wp:anchor>
          </w:drawing>
        </mc:Choice>
        <mc:Fallback>
          <w:pict>
            <v:rect fillcolor="#FFFFFF" style="position:absolute;rotation:0;width:5.1pt;height:11.55pt;mso-wrap-distance-left:0pt;mso-wrap-distance-right:0pt;mso-wrap-distance-top:0pt;mso-wrap-distance-bottom:0pt;margin-top:0.05pt;mso-position-vertical-relative:text;margin-left:213.45pt;mso-position-horizontal:center;mso-position-horizontal-relative:margin">
              <v:fill opacity="0f"/>
              <v:textbox>
                <w:txbxContent>
                  <w:p>
                    <w:pPr>
                      <w:pStyle w:val="Pidipagina"/>
                      <w:rPr>
                        <w:rStyle w:val="Numerodipagina"/>
                      </w:rPr>
                    </w:pPr>
                    <w:r>
                      <w:rPr>
                        <w:rStyle w:val="Numerodipagina"/>
                      </w:rPr>
                      <w:fldChar w:fldCharType="begin"/>
                    </w:r>
                    <w:r>
                      <w:rPr>
                        <w:rStyle w:val="Numerodipagina"/>
                      </w:rPr>
                      <w:instrText> PAGE </w:instrText>
                    </w:r>
                    <w:r>
                      <w:rPr>
                        <w:rStyle w:val="Numerodipagina"/>
                      </w:rPr>
                      <w:fldChar w:fldCharType="separate"/>
                    </w:r>
                    <w:r>
                      <w:rPr>
                        <w:rStyle w:val="Numerodipagina"/>
                      </w:rPr>
                      <w:t>3</w:t>
                    </w:r>
                    <w:r>
                      <w:rPr>
                        <w:rStyle w:val="Numerodipagina"/>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jc w:val="center"/>
      <w:rPr>
        <w:b/>
        <w:b/>
      </w:rPr>
    </w:pPr>
    <w:r>
      <w:rPr>
        <w:b/>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Fonts w:cs="Symbol"/>
      </w:rPr>
    </w:lvl>
  </w:abstractNum>
  <w:abstractNum w:abstractNumId="3">
    <w:lvl w:ilvl="0">
      <w:start w:val="4"/>
      <w:numFmt w:val="decimal"/>
      <w:lvlText w:val="%1."/>
      <w:lvlJc w:val="left"/>
      <w:pPr>
        <w:tabs>
          <w:tab w:val="num" w:pos="360"/>
        </w:tabs>
        <w:ind w:left="360" w:hanging="360"/>
      </w:pPr>
      <w:rPr/>
    </w:lvl>
  </w:abstractNum>
  <w:abstractNum w:abstractNumId="4">
    <w:lvl w:ilvl="0">
      <w:start w:val="1"/>
      <w:numFmt w:val="decimal"/>
      <w:lvlText w:val="%1."/>
      <w:lvlJc w:val="left"/>
      <w:pPr>
        <w:tabs>
          <w:tab w:val="num" w:pos="360"/>
        </w:tabs>
        <w:ind w:left="360" w:hanging="360"/>
      </w:pPr>
      <w:rPr/>
    </w:lvl>
  </w:abstractNum>
  <w:abstractNum w:abstractNumId="5">
    <w:lvl w:ilvl="0">
      <w:start w:val="1"/>
      <w:numFmt w:val="bullet"/>
      <w:lvlText w:val=""/>
      <w:lvlJc w:val="left"/>
      <w:pPr>
        <w:tabs>
          <w:tab w:val="num" w:pos="360"/>
        </w:tabs>
        <w:ind w:left="360" w:hanging="360"/>
      </w:pPr>
      <w:rPr>
        <w:rFonts w:ascii="Wingdings" w:hAnsi="Wingdings" w:cs="Wingdings" w:hint="default"/>
        <w:sz w:val="16"/>
        <w:rFonts w:cs="Wingdings"/>
      </w:rPr>
    </w:lvl>
  </w:abstractNum>
  <w:abstractNum w:abstractNumId="6">
    <w:lvl w:ilvl="0">
      <w:start w:val="1"/>
      <w:numFmt w:val="bullet"/>
      <w:lvlText w:val=""/>
      <w:lvlJc w:val="left"/>
      <w:pPr>
        <w:tabs>
          <w:tab w:val="num" w:pos="360"/>
        </w:tabs>
        <w:ind w:left="360" w:hanging="360"/>
      </w:pPr>
      <w:rPr>
        <w:rFonts w:ascii="Wingdings" w:hAnsi="Wingdings" w:cs="Wingdings" w:hint="default"/>
        <w:sz w:val="16"/>
        <w:rFonts w:cs="Wingdings"/>
      </w:rPr>
    </w:lvl>
  </w:abstractNum>
  <w:abstractNum w:abstractNumId="7">
    <w:lvl w:ilvl="0">
      <w:start w:val="1"/>
      <w:numFmt w:val="bullet"/>
      <w:lvlText w:val=""/>
      <w:lvlJc w:val="left"/>
      <w:pPr>
        <w:tabs>
          <w:tab w:val="num" w:pos="360"/>
        </w:tabs>
        <w:ind w:left="360" w:hanging="360"/>
      </w:pPr>
      <w:rPr>
        <w:rFonts w:ascii="Wingdings" w:hAnsi="Wingdings" w:cs="Wingdings" w:hint="default"/>
        <w:sz w:val="16"/>
        <w:rFonts w:cs="Wingdings"/>
      </w:rPr>
    </w:lvl>
  </w:abstractNum>
  <w:abstractNum w:abstractNumId="8">
    <w:lvl w:ilvl="0">
      <w:start w:val="1"/>
      <w:numFmt w:val="decimal"/>
      <w:lvlText w:val="%1."/>
      <w:lvlJc w:val="left"/>
      <w:pPr>
        <w:tabs>
          <w:tab w:val="num" w:pos="360"/>
        </w:tabs>
        <w:ind w:left="360" w:hanging="360"/>
      </w:pPr>
      <w:rPr/>
    </w:lvl>
  </w:abstractNum>
  <w:abstractNum w:abstractNumId="9">
    <w:lvl w:ilvl="0">
      <w:start w:val="1"/>
      <w:numFmt w:val="bullet"/>
      <w:lvlText w:val=""/>
      <w:lvlJc w:val="left"/>
      <w:pPr>
        <w:tabs>
          <w:tab w:val="num" w:pos="360"/>
        </w:tabs>
        <w:ind w:left="360" w:hanging="360"/>
      </w:pPr>
      <w:rPr>
        <w:rFonts w:ascii="Wingdings" w:hAnsi="Wingdings" w:cs="Wingdings" w:hint="default"/>
        <w:sz w:val="16"/>
        <w:rFonts w:cs="Wingdings"/>
      </w:rPr>
    </w:lvl>
  </w:abstractNum>
  <w:abstractNum w:abstractNumId="10">
    <w:lvl w:ilvl="0">
      <w:start w:val="1"/>
      <w:numFmt w:val="bullet"/>
      <w:lvlText w:val=""/>
      <w:lvlJc w:val="left"/>
      <w:pPr>
        <w:tabs>
          <w:tab w:val="num" w:pos="360"/>
        </w:tabs>
        <w:ind w:left="360" w:hanging="360"/>
      </w:pPr>
      <w:rPr>
        <w:rFonts w:ascii="Wingdings" w:hAnsi="Wingdings" w:cs="Wingdings" w:hint="default"/>
        <w:sz w:val="16"/>
        <w:rFonts w:cs="Wingdings"/>
      </w:rPr>
    </w:lvl>
  </w:abstractNum>
  <w:abstractNum w:abstractNumId="11">
    <w:lvl w:ilvl="0">
      <w:start w:val="1"/>
      <w:numFmt w:val="decimal"/>
      <w:lvlText w:val="%1."/>
      <w:lvlJc w:val="left"/>
      <w:pPr>
        <w:tabs>
          <w:tab w:val="num" w:pos="360"/>
        </w:tabs>
        <w:ind w:left="36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Titolo1">
    <w:name w:val="Heading 1"/>
    <w:basedOn w:val="Normal"/>
    <w:next w:val="Normal"/>
    <w:qFormat/>
    <w:pPr>
      <w:keepNext w:val="true"/>
      <w:numPr>
        <w:ilvl w:val="0"/>
        <w:numId w:val="1"/>
      </w:numPr>
      <w:jc w:val="center"/>
      <w:outlineLvl w:val="0"/>
    </w:pPr>
    <w:rPr>
      <w:b/>
      <w:u w:val="single"/>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style>
  <w:style w:type="character" w:styleId="WW8Num4z0">
    <w:name w:val="WW8Num4z0"/>
    <w:qFormat/>
    <w:rPr/>
  </w:style>
  <w:style w:type="character" w:styleId="WW8Num5z0">
    <w:name w:val="WW8Num5z0"/>
    <w:qFormat/>
    <w:rPr>
      <w:rFonts w:ascii="Wingdings" w:hAnsi="Wingdings" w:cs="Wingdings"/>
      <w:sz w:val="16"/>
    </w:rPr>
  </w:style>
  <w:style w:type="character" w:styleId="WW8Num6z0">
    <w:name w:val="WW8Num6z0"/>
    <w:qFormat/>
    <w:rPr>
      <w:rFonts w:ascii="Wingdings" w:hAnsi="Wingdings" w:cs="Wingdings"/>
      <w:sz w:val="16"/>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rFonts w:ascii="Wingdings" w:hAnsi="Wingdings" w:cs="Wingdings"/>
      <w:sz w:val="16"/>
    </w:rPr>
  </w:style>
  <w:style w:type="character" w:styleId="WW8Num11z0">
    <w:name w:val="WW8Num11z0"/>
    <w:qFormat/>
    <w:rPr/>
  </w:style>
  <w:style w:type="character" w:styleId="WW8Num12z0">
    <w:name w:val="WW8Num12z0"/>
    <w:qFormat/>
    <w:rPr/>
  </w:style>
  <w:style w:type="character" w:styleId="WW8Num13z0">
    <w:name w:val="WW8Num13z0"/>
    <w:qFormat/>
    <w:rPr>
      <w:u w:val="none"/>
    </w:rPr>
  </w:style>
  <w:style w:type="character" w:styleId="WW8Num14z0">
    <w:name w:val="WW8Num14z0"/>
    <w:qFormat/>
    <w:rPr>
      <w:b w:val="false"/>
    </w:rPr>
  </w:style>
  <w:style w:type="character" w:styleId="WW8Num15z0">
    <w:name w:val="WW8Num15z0"/>
    <w:qFormat/>
    <w:rPr/>
  </w:style>
  <w:style w:type="character" w:styleId="WW8Num16z0">
    <w:name w:val="WW8Num16z0"/>
    <w:qFormat/>
    <w:rPr>
      <w:rFonts w:ascii="Times New Roman" w:hAnsi="Times New Roman" w:cs="Times New Roman"/>
      <w:b w:val="false"/>
      <w:i w:val="false"/>
      <w:sz w:val="20"/>
      <w:u w:val="none"/>
    </w:rPr>
  </w:style>
  <w:style w:type="character" w:styleId="WW8Num17z0">
    <w:name w:val="WW8Num17z0"/>
    <w:qFormat/>
    <w:rPr/>
  </w:style>
  <w:style w:type="character" w:styleId="WW8Num18z0">
    <w:name w:val="WW8Num18z0"/>
    <w:qFormat/>
    <w:rPr>
      <w:rFonts w:ascii="Wingdings" w:hAnsi="Wingdings" w:cs="Wingdings"/>
      <w:sz w:val="16"/>
    </w:rPr>
  </w:style>
  <w:style w:type="character" w:styleId="WW8Num19z0">
    <w:name w:val="WW8Num19z0"/>
    <w:qFormat/>
    <w:rPr/>
  </w:style>
  <w:style w:type="character" w:styleId="WW8Num20z0">
    <w:name w:val="WW8Num20z0"/>
    <w:qFormat/>
    <w:rPr>
      <w:rFonts w:ascii="Wingdings" w:hAnsi="Wingdings" w:cs="Wingdings"/>
      <w:sz w:val="16"/>
    </w:rPr>
  </w:style>
  <w:style w:type="character" w:styleId="WW8Num21z0">
    <w:name w:val="WW8Num21z0"/>
    <w:qFormat/>
    <w:rPr/>
  </w:style>
  <w:style w:type="character" w:styleId="WW8Num22z0">
    <w:name w:val="WW8Num22z0"/>
    <w:qFormat/>
    <w:rPr/>
  </w:style>
  <w:style w:type="character" w:styleId="WW8NumSt2z0">
    <w:name w:val="WW8NumSt2z0"/>
    <w:qFormat/>
    <w:rPr>
      <w:rFonts w:ascii="Times New Roman" w:hAnsi="Times New Roman" w:cs="Times New Roman"/>
      <w:b w:val="false"/>
      <w:i w:val="false"/>
      <w:sz w:val="20"/>
      <w:u w:val="none"/>
    </w:rPr>
  </w:style>
  <w:style w:type="character" w:styleId="DefaultParagraphFont">
    <w:name w:val="Default Paragraph Font"/>
    <w:qFormat/>
    <w:rPr/>
  </w:style>
  <w:style w:type="character" w:styleId="Numerodipagina">
    <w:name w:val="Numero di pagina"/>
    <w:basedOn w:val="DefaultParagraphFon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
    <w:name w:val="Header"/>
    <w:basedOn w:val="Normal"/>
    <w:pPr>
      <w:tabs>
        <w:tab w:val="clear" w:pos="720"/>
        <w:tab w:val="center" w:pos="4320" w:leader="none"/>
        <w:tab w:val="right" w:pos="8640" w:leader="none"/>
      </w:tabs>
    </w:pPr>
    <w:rPr/>
  </w:style>
  <w:style w:type="paragraph" w:styleId="Pidipagina">
    <w:name w:val="Footer"/>
    <w:basedOn w:val="Normal"/>
    <w:pPr>
      <w:tabs>
        <w:tab w:val="clear" w:pos="720"/>
        <w:tab w:val="center" w:pos="4320" w:leader="none"/>
        <w:tab w:val="right" w:pos="8640" w:leader="none"/>
      </w:tabs>
    </w:pPr>
    <w:rPr/>
  </w:style>
  <w:style w:type="paragraph" w:styleId="Rientrocorpodeltesto">
    <w:name w:val="Body Text Indent"/>
    <w:basedOn w:val="Normal"/>
    <w:pPr>
      <w:ind w:left="720" w:hanging="0"/>
      <w:jc w:val="both"/>
    </w:pPr>
    <w:rPr/>
  </w:style>
  <w:style w:type="paragraph" w:styleId="Contenutocornice">
    <w:name w:val="Contenuto cornice"/>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11</TotalTime>
  <Application>LibreOffice/6.1.3.2$Windows_X86_64 LibreOffice_project/86daf60bf00efa86ad547e59e09d6bb77c699acb</Application>
  <Pages>3</Pages>
  <Words>908</Words>
  <Characters>5833</Characters>
  <CharactersWithSpaces>6870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2002-09-13T17:04:00Z</dcterms:created>
  <dc:creator>Government User</dc:creator>
  <dc:description/>
  <dc:language>en-GB</dc:language>
  <cp:lastModifiedBy/>
  <cp:lastPrinted>2001-06-20T13:24:00Z</cp:lastPrinted>
  <dcterms:modified xsi:type="dcterms:W3CDTF">2020-04-19T20:44:33Z</dcterms:modified>
  <cp:revision>3</cp:revision>
  <dc:subject/>
  <dc:title>MEMORANDUM OF UNDERSTANDING</dc:title>
</cp:coreProperties>
</file>